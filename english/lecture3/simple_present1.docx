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D511" w14:textId="77777777" w:rsidR="006B4CEB" w:rsidRPr="006B4CEB" w:rsidRDefault="006B4CEB" w:rsidP="006B4CEB">
      <w:pPr>
        <w:pStyle w:val="Ttulo"/>
        <w:rPr>
          <w:rFonts w:eastAsia="Times New Roman"/>
          <w:lang w:val="en-US" w:eastAsia="es-419"/>
        </w:rPr>
      </w:pPr>
      <w:r w:rsidRPr="006B4CEB">
        <w:rPr>
          <w:rFonts w:eastAsia="Times New Roman"/>
          <w:lang w:val="en-US" w:eastAsia="es-419"/>
        </w:rPr>
        <w:t>Tom’s Job</w:t>
      </w:r>
    </w:p>
    <w:p w14:paraId="0B99D807" w14:textId="77777777" w:rsidR="006B4CEB" w:rsidRPr="006B4CEB" w:rsidRDefault="006B4CEB" w:rsidP="006B4CEB">
      <w:pPr>
        <w:spacing w:before="100" w:beforeAutospacing="1" w:after="100" w:afterAutospacing="1" w:line="480" w:lineRule="auto"/>
        <w:rPr>
          <w:ins w:id="0" w:author="Unknown"/>
          <w:rFonts w:eastAsia="Times New Roman" w:cstheme="minorHAnsi"/>
          <w:kern w:val="0"/>
          <w:sz w:val="24"/>
          <w:szCs w:val="24"/>
          <w:lang w:eastAsia="es-419"/>
          <w14:ligatures w14:val="none"/>
        </w:rPr>
      </w:pPr>
      <w:r w:rsidRPr="006B4CEB">
        <w:rPr>
          <w:rFonts w:eastAsia="Times New Roman" w:cstheme="minorHAnsi"/>
          <w:color w:val="000000"/>
          <w:kern w:val="0"/>
          <w:sz w:val="24"/>
          <w:szCs w:val="24"/>
          <w:lang w:val="en-US" w:eastAsia="es-419"/>
          <w14:ligatures w14:val="none"/>
        </w:rPr>
        <w:t xml:space="preserve">Tom works at a bank. He is the manager. He starts work every day at 8:00 am. He finishes work every day at 6:00 pm. He lives very close to the bank. He walks to work every day. His brother and sister also work at the bank. </w:t>
      </w:r>
      <w:proofErr w:type="gramStart"/>
      <w:r w:rsidRPr="006B4CEB">
        <w:rPr>
          <w:rFonts w:eastAsia="Times New Roman" w:cstheme="minorHAnsi"/>
          <w:color w:val="000000"/>
          <w:kern w:val="0"/>
          <w:sz w:val="24"/>
          <w:szCs w:val="24"/>
          <w:lang w:val="en-US" w:eastAsia="es-419"/>
          <w14:ligatures w14:val="none"/>
        </w:rPr>
        <w:t>But,</w:t>
      </w:r>
      <w:proofErr w:type="gramEnd"/>
      <w:r w:rsidRPr="006B4CEB">
        <w:rPr>
          <w:rFonts w:eastAsia="Times New Roman" w:cstheme="minorHAnsi"/>
          <w:color w:val="000000"/>
          <w:kern w:val="0"/>
          <w:sz w:val="24"/>
          <w:szCs w:val="24"/>
          <w:lang w:val="en-US" w:eastAsia="es-419"/>
          <w14:ligatures w14:val="none"/>
        </w:rPr>
        <w:t xml:space="preserve"> they do not live close to the bank. They drive cars to work. They start work at 9:00 am. In the bank, Tom is the boss. He helps all the workers and tells them what to do. He likes his job. He is also very good at his job. Many customers like Tom, and they say hello to him when they come to the bank. Tom likes to talk to the customers and make them feel happy. </w:t>
      </w:r>
      <w:r w:rsidRPr="006B4CEB">
        <w:rPr>
          <w:rFonts w:eastAsia="Times New Roman" w:cstheme="minorHAnsi"/>
          <w:color w:val="000000"/>
          <w:kern w:val="0"/>
          <w:sz w:val="24"/>
          <w:szCs w:val="24"/>
          <w:lang w:eastAsia="es-419"/>
          <w14:ligatures w14:val="none"/>
        </w:rPr>
        <w:t xml:space="preserve">Tom </w:t>
      </w:r>
      <w:proofErr w:type="spellStart"/>
      <w:r w:rsidRPr="006B4CEB">
        <w:rPr>
          <w:rFonts w:eastAsia="Times New Roman" w:cstheme="minorHAnsi"/>
          <w:color w:val="000000"/>
          <w:kern w:val="0"/>
          <w:sz w:val="24"/>
          <w:szCs w:val="24"/>
          <w:lang w:eastAsia="es-419"/>
          <w14:ligatures w14:val="none"/>
        </w:rPr>
        <w:t>really</w:t>
      </w:r>
      <w:proofErr w:type="spellEnd"/>
      <w:r w:rsidRPr="006B4CEB">
        <w:rPr>
          <w:rFonts w:eastAsia="Times New Roman" w:cstheme="minorHAnsi"/>
          <w:color w:val="000000"/>
          <w:kern w:val="0"/>
          <w:sz w:val="24"/>
          <w:szCs w:val="24"/>
          <w:lang w:eastAsia="es-419"/>
          <w14:ligatures w14:val="none"/>
        </w:rPr>
        <w:t xml:space="preserve"> </w:t>
      </w:r>
      <w:proofErr w:type="spellStart"/>
      <w:r w:rsidRPr="006B4CEB">
        <w:rPr>
          <w:rFonts w:eastAsia="Times New Roman" w:cstheme="minorHAnsi"/>
          <w:color w:val="000000"/>
          <w:kern w:val="0"/>
          <w:sz w:val="24"/>
          <w:szCs w:val="24"/>
          <w:lang w:eastAsia="es-419"/>
          <w14:ligatures w14:val="none"/>
        </w:rPr>
        <w:t>likes</w:t>
      </w:r>
      <w:proofErr w:type="spellEnd"/>
      <w:r w:rsidRPr="006B4CEB">
        <w:rPr>
          <w:rFonts w:eastAsia="Times New Roman" w:cstheme="minorHAnsi"/>
          <w:color w:val="000000"/>
          <w:kern w:val="0"/>
          <w:sz w:val="24"/>
          <w:szCs w:val="24"/>
          <w:lang w:eastAsia="es-419"/>
          <w14:ligatures w14:val="none"/>
        </w:rPr>
        <w:t xml:space="preserve"> </w:t>
      </w:r>
      <w:proofErr w:type="spellStart"/>
      <w:r w:rsidRPr="006B4CEB">
        <w:rPr>
          <w:rFonts w:eastAsia="Times New Roman" w:cstheme="minorHAnsi"/>
          <w:color w:val="000000"/>
          <w:kern w:val="0"/>
          <w:sz w:val="24"/>
          <w:szCs w:val="24"/>
          <w:lang w:eastAsia="es-419"/>
          <w14:ligatures w14:val="none"/>
        </w:rPr>
        <w:t>his</w:t>
      </w:r>
      <w:proofErr w:type="spellEnd"/>
      <w:r w:rsidRPr="006B4CEB">
        <w:rPr>
          <w:rFonts w:eastAsia="Times New Roman" w:cstheme="minorHAnsi"/>
          <w:color w:val="000000"/>
          <w:kern w:val="0"/>
          <w:sz w:val="24"/>
          <w:szCs w:val="24"/>
          <w:lang w:eastAsia="es-419"/>
          <w14:ligatures w14:val="none"/>
        </w:rPr>
        <w:t xml:space="preserve"> </w:t>
      </w:r>
      <w:proofErr w:type="spellStart"/>
      <w:r w:rsidRPr="006B4CEB">
        <w:rPr>
          <w:rFonts w:eastAsia="Times New Roman" w:cstheme="minorHAnsi"/>
          <w:color w:val="000000"/>
          <w:kern w:val="0"/>
          <w:sz w:val="24"/>
          <w:szCs w:val="24"/>
          <w:lang w:eastAsia="es-419"/>
          <w14:ligatures w14:val="none"/>
        </w:rPr>
        <w:t>job</w:t>
      </w:r>
      <w:proofErr w:type="spellEnd"/>
      <w:r w:rsidRPr="006B4CEB">
        <w:rPr>
          <w:rFonts w:eastAsia="Times New Roman" w:cstheme="minorHAnsi"/>
          <w:color w:val="000000"/>
          <w:kern w:val="0"/>
          <w:sz w:val="24"/>
          <w:szCs w:val="24"/>
          <w:lang w:eastAsia="es-419"/>
          <w14:ligatures w14:val="none"/>
        </w:rPr>
        <w:t>.</w:t>
      </w:r>
      <w:r w:rsidRPr="006B4CEB">
        <w:rPr>
          <w:rFonts w:eastAsia="Times New Roman" w:cstheme="minorHAnsi"/>
          <w:kern w:val="0"/>
          <w:sz w:val="24"/>
          <w:szCs w:val="24"/>
          <w:lang w:eastAsia="es-419"/>
          <w14:ligatures w14:val="none"/>
        </w:rPr>
        <w:br/>
      </w:r>
      <w:r w:rsidRPr="006B4CEB">
        <w:rPr>
          <w:rFonts w:eastAsia="Times New Roman" w:cstheme="minorHAnsi"/>
          <w:kern w:val="0"/>
          <w:sz w:val="24"/>
          <w:szCs w:val="24"/>
          <w:lang w:eastAsia="es-419"/>
          <w14:ligatures w14:val="none"/>
        </w:rPr>
        <w:br/>
      </w:r>
      <w:r w:rsidRPr="006B4CEB">
        <w:rPr>
          <w:rFonts w:eastAsia="Times New Roman" w:cstheme="minorHAnsi"/>
          <w:kern w:val="0"/>
          <w:sz w:val="24"/>
          <w:szCs w:val="24"/>
          <w:lang w:eastAsia="es-419"/>
          <w14:ligatures w14:val="none"/>
        </w:rPr>
        <w:br/>
      </w:r>
    </w:p>
    <w:p w14:paraId="51056E5B" w14:textId="77777777" w:rsidR="00405BFB" w:rsidRPr="006B4CEB" w:rsidRDefault="00405BFB" w:rsidP="006B4CEB"/>
    <w:sectPr w:rsidR="00405BFB" w:rsidRPr="006B4C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EB"/>
    <w:rsid w:val="00405BFB"/>
    <w:rsid w:val="006A22B1"/>
    <w:rsid w:val="006B4CEB"/>
    <w:rsid w:val="009A5E9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2A6F"/>
  <w15:chartTrackingRefBased/>
  <w15:docId w15:val="{4CDAC8C5-866A-44AA-A3C5-712EEAFA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B4C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B4CEB"/>
    <w:rPr>
      <w:rFonts w:ascii="Times New Roman" w:eastAsia="Times New Roman" w:hAnsi="Times New Roman" w:cs="Times New Roman"/>
      <w:b/>
      <w:bCs/>
      <w:kern w:val="0"/>
      <w:sz w:val="27"/>
      <w:szCs w:val="27"/>
      <w:lang w:eastAsia="es-419"/>
      <w14:ligatures w14:val="none"/>
    </w:rPr>
  </w:style>
  <w:style w:type="character" w:styleId="Textoennegrita">
    <w:name w:val="Strong"/>
    <w:basedOn w:val="Fuentedeprrafopredeter"/>
    <w:uiPriority w:val="22"/>
    <w:qFormat/>
    <w:rsid w:val="006B4CEB"/>
    <w:rPr>
      <w:b/>
      <w:bCs/>
    </w:rPr>
  </w:style>
  <w:style w:type="paragraph" w:styleId="NormalWeb">
    <w:name w:val="Normal (Web)"/>
    <w:basedOn w:val="Normal"/>
    <w:uiPriority w:val="99"/>
    <w:semiHidden/>
    <w:unhideWhenUsed/>
    <w:rsid w:val="006B4CEB"/>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paragraph" w:styleId="Ttulo">
    <w:name w:val="Title"/>
    <w:basedOn w:val="Normal"/>
    <w:next w:val="Normal"/>
    <w:link w:val="TtuloCar"/>
    <w:uiPriority w:val="10"/>
    <w:qFormat/>
    <w:rsid w:val="006B4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C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534</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2023-04-14T20:38:00Z</dcterms:created>
  <dcterms:modified xsi:type="dcterms:W3CDTF">2023-04-14T20:39:00Z</dcterms:modified>
</cp:coreProperties>
</file>